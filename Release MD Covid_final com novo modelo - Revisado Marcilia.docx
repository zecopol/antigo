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9221F" w14:textId="19C6CCB6" w:rsidR="006A5B1D" w:rsidRPr="00770F3B" w:rsidRDefault="006A5B1D" w:rsidP="006A5B1D">
      <w:pPr>
        <w:rPr>
          <w:b/>
          <w:sz w:val="28"/>
        </w:rPr>
      </w:pPr>
      <w:r w:rsidRPr="00770F3B">
        <w:rPr>
          <w:b/>
          <w:sz w:val="28"/>
        </w:rPr>
        <w:t xml:space="preserve">Disseminação do Covid-19 pode nos levar a ciclos de surto e confinamento </w:t>
      </w:r>
      <w:r w:rsidR="000B307C">
        <w:rPr>
          <w:b/>
          <w:sz w:val="28"/>
        </w:rPr>
        <w:t xml:space="preserve">por </w:t>
      </w:r>
      <w:r w:rsidR="009A1262">
        <w:rPr>
          <w:b/>
          <w:sz w:val="28"/>
        </w:rPr>
        <w:t>longo prazo</w:t>
      </w:r>
      <w:r w:rsidRPr="000B307C">
        <w:rPr>
          <w:b/>
          <w:sz w:val="28"/>
        </w:rPr>
        <w:t>, apontam pesquisadores</w:t>
      </w:r>
      <w:r w:rsidRPr="00770F3B">
        <w:rPr>
          <w:b/>
          <w:sz w:val="28"/>
        </w:rPr>
        <w:t xml:space="preserve"> </w:t>
      </w:r>
    </w:p>
    <w:p w14:paraId="56CECA30" w14:textId="77777777" w:rsidR="006A5B1D" w:rsidRPr="00770F3B" w:rsidRDefault="006A5B1D" w:rsidP="006A5B1D"/>
    <w:p w14:paraId="562F85DA" w14:textId="177CE48E" w:rsidR="006A5B1D" w:rsidRPr="00770F3B" w:rsidRDefault="009A1262" w:rsidP="006A5B1D">
      <w:pPr>
        <w:rPr>
          <w:i/>
        </w:rPr>
      </w:pPr>
      <w:r>
        <w:rPr>
          <w:i/>
        </w:rPr>
        <w:t xml:space="preserve">Pesquisadores </w:t>
      </w:r>
      <w:ins w:id="0" w:author="Marcilia Brito" w:date="2020-03-29T16:32:00Z">
        <w:r w:rsidR="00223C2B">
          <w:rPr>
            <w:i/>
          </w:rPr>
          <w:t>b</w:t>
        </w:r>
      </w:ins>
      <w:del w:id="1" w:author="Marcilia Brito" w:date="2020-03-29T16:32:00Z">
        <w:r w:rsidR="006A5B1D" w:rsidRPr="00770F3B" w:rsidDel="00223C2B">
          <w:rPr>
            <w:i/>
          </w:rPr>
          <w:delText>B</w:delText>
        </w:r>
      </w:del>
      <w:r w:rsidR="006A5B1D" w:rsidRPr="00770F3B">
        <w:rPr>
          <w:i/>
        </w:rPr>
        <w:t>rasileiros desenvolvem modelo para simular cenários de contágio pelo vírus e reforçam a necessidade de isolamento social como principal medida de controle</w:t>
      </w:r>
    </w:p>
    <w:p w14:paraId="782EE40B" w14:textId="77777777" w:rsidR="006A5B1D" w:rsidRPr="00770F3B" w:rsidRDefault="006A5B1D" w:rsidP="006A5B1D"/>
    <w:p w14:paraId="39EF70C2" w14:textId="19917DF9" w:rsidR="007C37A1" w:rsidRPr="00896AEB" w:rsidRDefault="006A5B1D" w:rsidP="006A5B1D">
      <w:r w:rsidRPr="00896AEB">
        <w:t xml:space="preserve">Um grupo de pesquisadores brasileiros </w:t>
      </w:r>
      <w:r w:rsidR="007B6BBE">
        <w:t>construiu</w:t>
      </w:r>
      <w:r w:rsidRPr="00896AEB">
        <w:t xml:space="preserve"> um software que permite a simulação de cenários de evolução da transmissão comunitária do </w:t>
      </w:r>
      <w:proofErr w:type="spellStart"/>
      <w:r w:rsidRPr="00896AEB">
        <w:t>Coronavírus</w:t>
      </w:r>
      <w:proofErr w:type="spellEnd"/>
      <w:r w:rsidRPr="00896AEB">
        <w:t xml:space="preserve"> (Covid-19</w:t>
      </w:r>
      <w:r w:rsidR="00AD124D" w:rsidRPr="00896AEB">
        <w:t>). Entre as análises iniciais</w:t>
      </w:r>
      <w:r w:rsidR="007C37A1" w:rsidRPr="00896AEB">
        <w:t xml:space="preserve"> de dados</w:t>
      </w:r>
      <w:r w:rsidR="00AD124D" w:rsidRPr="00896AEB">
        <w:t xml:space="preserve">, </w:t>
      </w:r>
      <w:commentRangeStart w:id="2"/>
      <w:r w:rsidRPr="00896AEB">
        <w:t>eles</w:t>
      </w:r>
      <w:commentRangeEnd w:id="2"/>
      <w:r w:rsidR="00223C2B">
        <w:rPr>
          <w:rStyle w:val="Refdecomentrio"/>
        </w:rPr>
        <w:commentReference w:id="2"/>
      </w:r>
      <w:r w:rsidRPr="00896AEB">
        <w:t xml:space="preserve"> apontam que sob determinadas condições</w:t>
      </w:r>
      <w:ins w:id="3" w:author="Marcilia Brito" w:date="2020-03-29T16:32:00Z">
        <w:r w:rsidR="00223C2B">
          <w:t>, como</w:t>
        </w:r>
      </w:ins>
      <w:del w:id="4" w:author="Marcilia Brito" w:date="2020-03-29T16:32:00Z">
        <w:r w:rsidRPr="00896AEB" w:rsidDel="00223C2B">
          <w:delText xml:space="preserve"> de</w:delText>
        </w:r>
      </w:del>
      <w:r w:rsidRPr="00896AEB">
        <w:t xml:space="preserve"> </w:t>
      </w:r>
      <w:r w:rsidR="00AD124D" w:rsidRPr="00896AEB">
        <w:t>comportamento das pessoas</w:t>
      </w:r>
      <w:r w:rsidR="007A10D3" w:rsidRPr="00896AEB">
        <w:t xml:space="preserve">, </w:t>
      </w:r>
      <w:r w:rsidR="00882EB9">
        <w:t xml:space="preserve">reintrodução do vírus no ambiente, </w:t>
      </w:r>
      <w:r w:rsidR="007A10D3" w:rsidRPr="00896AEB">
        <w:t>imunidade</w:t>
      </w:r>
      <w:r w:rsidR="00AD124D" w:rsidRPr="00896AEB">
        <w:t xml:space="preserve"> </w:t>
      </w:r>
      <w:r w:rsidR="00882EB9">
        <w:t>ou</w:t>
      </w:r>
      <w:r w:rsidR="00AD124D" w:rsidRPr="00896AEB">
        <w:t xml:space="preserve"> </w:t>
      </w:r>
      <w:r w:rsidRPr="00896AEB">
        <w:t>mu</w:t>
      </w:r>
      <w:r w:rsidR="00AD124D" w:rsidRPr="00896AEB">
        <w:t>tação d</w:t>
      </w:r>
      <w:r w:rsidR="007B6BBE">
        <w:t>as cepas d</w:t>
      </w:r>
      <w:r w:rsidR="00AD124D" w:rsidRPr="00896AEB">
        <w:t xml:space="preserve">o vírus, </w:t>
      </w:r>
      <w:commentRangeStart w:id="5"/>
      <w:del w:id="6" w:author="Marcilia Brito" w:date="2020-03-29T16:33:00Z">
        <w:r w:rsidR="00AD124D" w:rsidRPr="00896AEB" w:rsidDel="00223C2B">
          <w:delText xml:space="preserve">ele </w:delText>
        </w:r>
      </w:del>
      <w:ins w:id="7" w:author="Marcilia Brito" w:date="2020-03-29T16:33:00Z">
        <w:r w:rsidR="00223C2B">
          <w:t xml:space="preserve">o </w:t>
        </w:r>
        <w:proofErr w:type="spellStart"/>
        <w:r w:rsidR="00223C2B">
          <w:t>coronavírus</w:t>
        </w:r>
        <w:proofErr w:type="spellEnd"/>
        <w:r w:rsidR="00223C2B" w:rsidRPr="00896AEB">
          <w:t xml:space="preserve"> </w:t>
        </w:r>
      </w:ins>
      <w:commentRangeEnd w:id="5"/>
      <w:ins w:id="8" w:author="Marcilia Brito" w:date="2020-03-29T16:34:00Z">
        <w:r w:rsidR="00223C2B">
          <w:rPr>
            <w:rStyle w:val="Refdecomentrio"/>
          </w:rPr>
          <w:commentReference w:id="5"/>
        </w:r>
      </w:ins>
      <w:r w:rsidR="00AD124D" w:rsidRPr="00896AEB">
        <w:t xml:space="preserve">pode </w:t>
      </w:r>
      <w:r w:rsidRPr="00896AEB">
        <w:t>perpetuar</w:t>
      </w:r>
      <w:r w:rsidR="00AD124D" w:rsidRPr="00896AEB">
        <w:t>-se</w:t>
      </w:r>
      <w:r w:rsidRPr="00896AEB">
        <w:t xml:space="preserve">, levando a surtos de epidemia </w:t>
      </w:r>
      <w:commentRangeStart w:id="9"/>
      <w:r w:rsidRPr="00896AEB">
        <w:t xml:space="preserve">de tempos em tempos </w:t>
      </w:r>
      <w:commentRangeEnd w:id="9"/>
      <w:r w:rsidR="00EE673D">
        <w:rPr>
          <w:rStyle w:val="Refdecomentrio"/>
        </w:rPr>
        <w:commentReference w:id="9"/>
      </w:r>
      <w:r w:rsidR="000B307C" w:rsidRPr="00896AEB">
        <w:rPr>
          <w:color w:val="FF0000"/>
        </w:rPr>
        <w:t>por tempo indeterminado</w:t>
      </w:r>
      <w:r w:rsidRPr="00896AEB">
        <w:t xml:space="preserve">, o que levaria a população a novos períodos de confinamento e </w:t>
      </w:r>
      <w:ins w:id="10" w:author="Marcilia Brito" w:date="2020-03-29T16:37:00Z">
        <w:r w:rsidR="00EE673D">
          <w:t xml:space="preserve">a </w:t>
        </w:r>
      </w:ins>
      <w:r w:rsidRPr="00896AEB">
        <w:t>impactos econômicos ainda mais profundos</w:t>
      </w:r>
      <w:r w:rsidR="000B307C" w:rsidRPr="00896AEB">
        <w:t xml:space="preserve"> até a criação e popularização de vacinas e outros tratamentos</w:t>
      </w:r>
      <w:r w:rsidR="007C37A1" w:rsidRPr="00896AEB">
        <w:t xml:space="preserve">. </w:t>
      </w:r>
    </w:p>
    <w:p w14:paraId="31C59892" w14:textId="77777777" w:rsidR="006A5B1D" w:rsidRPr="00896AEB" w:rsidRDefault="006A5B1D" w:rsidP="006A5B1D"/>
    <w:p w14:paraId="047AE791" w14:textId="12BE7DD7" w:rsidR="006A5B1D" w:rsidRPr="00896AEB" w:rsidRDefault="006A5B1D">
      <w:r w:rsidRPr="00896AEB">
        <w:t>“Todos os casos simulados reforçam a eficácia da es</w:t>
      </w:r>
      <w:r w:rsidR="00AD124D" w:rsidRPr="00896AEB">
        <w:t xml:space="preserve">tratégia de confinamento máximo, </w:t>
      </w:r>
      <w:r w:rsidRPr="00896AEB">
        <w:t>extremo</w:t>
      </w:r>
      <w:r w:rsidR="00AD124D" w:rsidRPr="00896AEB">
        <w:t>,</w:t>
      </w:r>
      <w:r w:rsidRPr="00896AEB">
        <w:t xml:space="preserve"> como a melhor forma de </w:t>
      </w:r>
      <w:r w:rsidRPr="00896AEB">
        <w:rPr>
          <w:i/>
        </w:rPr>
        <w:t>achatar a curva</w:t>
      </w:r>
      <w:r w:rsidRPr="00896AEB">
        <w:t xml:space="preserve"> de dispersão do vírus, mas </w:t>
      </w:r>
      <w:r w:rsidR="007C37A1" w:rsidRPr="00896AEB">
        <w:t xml:space="preserve">a </w:t>
      </w:r>
      <w:r w:rsidR="00363354" w:rsidRPr="00896AEB">
        <w:t xml:space="preserve">eficácia mais garantida </w:t>
      </w:r>
      <w:r w:rsidRPr="00896AEB">
        <w:t>depende de uma alta</w:t>
      </w:r>
      <w:r w:rsidR="007A10D3" w:rsidRPr="00896AEB">
        <w:t xml:space="preserve"> porcentagem de isolamento de </w:t>
      </w:r>
      <w:r w:rsidR="008C2C4C" w:rsidRPr="00896AEB">
        <w:t xml:space="preserve">aproximadamente </w:t>
      </w:r>
      <w:r w:rsidRPr="00896AEB">
        <w:t>90%</w:t>
      </w:r>
      <w:r w:rsidR="00363354" w:rsidRPr="00896AEB">
        <w:t xml:space="preserve"> das pessoas</w:t>
      </w:r>
      <w:r w:rsidR="002F662F">
        <w:t xml:space="preserve"> durante os surtos de contaminação</w:t>
      </w:r>
      <w:r w:rsidRPr="00896AEB">
        <w:t>”, aponta José Paulo Guedes, um dos autores</w:t>
      </w:r>
      <w:ins w:id="11" w:author="Marcilia Brito" w:date="2020-03-29T16:38:00Z">
        <w:r w:rsidR="00EE673D">
          <w:t>,</w:t>
        </w:r>
      </w:ins>
      <w:r w:rsidRPr="00896AEB">
        <w:t xml:space="preserve"> </w:t>
      </w:r>
      <w:del w:id="12" w:author="Marcilia Brito" w:date="2020-03-29T16:38:00Z">
        <w:r w:rsidRPr="00896AEB" w:rsidDel="00EE673D">
          <w:delText xml:space="preserve">e </w:delText>
        </w:r>
      </w:del>
      <w:r w:rsidR="00EE673D" w:rsidRPr="00896AEB">
        <w:t>Economista</w:t>
      </w:r>
      <w:ins w:id="13" w:author="Marcilia Brito" w:date="2020-03-29T16:38:00Z">
        <w:r w:rsidR="00EE673D">
          <w:t xml:space="preserve"> e</w:t>
        </w:r>
      </w:ins>
      <w:del w:id="14" w:author="Marcilia Brito" w:date="2020-03-29T16:38:00Z">
        <w:r w:rsidRPr="00896AEB" w:rsidDel="00EE673D">
          <w:delText>,</w:delText>
        </w:r>
      </w:del>
      <w:r w:rsidRPr="00896AEB">
        <w:t xml:space="preserve"> professor da UFABC. Junto com ele, assinam a pesquisa </w:t>
      </w:r>
      <w:r w:rsidR="007B6BBE">
        <w:t xml:space="preserve">e o código do simulador </w:t>
      </w:r>
      <w:r w:rsidRPr="00896AEB">
        <w:t xml:space="preserve">Patrícia Camargo Magalhães (Física, Pós-Doutoranda na Universidade de Bristol) e Carlos da Silva dos Santos (Cientista da Computação, professor da UFABC). </w:t>
      </w:r>
    </w:p>
    <w:p w14:paraId="7A1266EF" w14:textId="77777777" w:rsidR="007A10D3" w:rsidRPr="00896AEB" w:rsidRDefault="007A10D3"/>
    <w:p w14:paraId="2F03E70C" w14:textId="25A54072" w:rsidR="00363354" w:rsidRPr="00882EB9" w:rsidRDefault="007A10D3" w:rsidP="007A10D3">
      <w:r w:rsidRPr="00896AEB">
        <w:t>A ferramenta está disponível on-line (</w:t>
      </w:r>
      <w:hyperlink r:id="rId8" w:history="1">
        <w:r w:rsidR="008C2C4C" w:rsidRPr="00896AEB">
          <w:rPr>
            <w:rStyle w:val="Hyperlink"/>
          </w:rPr>
          <w:t>https://zecopol.github.io/MD-Corona/</w:t>
        </w:r>
      </w:hyperlink>
      <w:r w:rsidRPr="00896AEB">
        <w:t>) e pode ser abastecida livremente por usuários para simulações, usando parâmetros como densidade populacional, imunidade, capacidade e janela de transmissão, entre outros</w:t>
      </w:r>
      <w:r w:rsidRPr="00882EB9">
        <w:t xml:space="preserve">. O software foi adaptado de um modelo </w:t>
      </w:r>
      <w:r w:rsidR="002802C5" w:rsidRPr="00882EB9">
        <w:t>desenvolvido em 1998 que simula</w:t>
      </w:r>
      <w:r w:rsidR="00E44685" w:rsidRPr="00882EB9">
        <w:t xml:space="preserve"> a</w:t>
      </w:r>
      <w:r w:rsidRPr="00882EB9">
        <w:t xml:space="preserve"> disseminação do vírus da gripe, </w:t>
      </w:r>
      <w:r w:rsidR="002802C5" w:rsidRPr="00882EB9">
        <w:t xml:space="preserve">agora </w:t>
      </w:r>
      <w:r w:rsidRPr="00882EB9">
        <w:t xml:space="preserve">reprogramado com as condições conhecidas </w:t>
      </w:r>
      <w:r w:rsidR="002802C5" w:rsidRPr="00882EB9">
        <w:t>d</w:t>
      </w:r>
      <w:r w:rsidRPr="00882EB9">
        <w:t xml:space="preserve">o novo “super vírus”. </w:t>
      </w:r>
    </w:p>
    <w:p w14:paraId="43C37387" w14:textId="77777777" w:rsidR="007A10D3" w:rsidRPr="00363354" w:rsidRDefault="007A10D3" w:rsidP="007A10D3">
      <w:pPr>
        <w:rPr>
          <w:color w:val="FF0000"/>
        </w:rPr>
      </w:pPr>
    </w:p>
    <w:p w14:paraId="3C33D66A" w14:textId="1BD1ABDB" w:rsidR="00AD124D" w:rsidRPr="00E44685" w:rsidRDefault="00E44685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pt-BR"/>
        </w:rPr>
        <w:lastRenderedPageBreak/>
        <w:drawing>
          <wp:inline distT="0" distB="0" distL="0" distR="0" wp14:anchorId="18481338" wp14:editId="428EDE9C">
            <wp:extent cx="5270500" cy="32308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22A3" w14:textId="77777777" w:rsidR="008C2C4C" w:rsidRDefault="008C2C4C" w:rsidP="00770F3B"/>
    <w:p w14:paraId="696BD94C" w14:textId="478D21F3" w:rsidR="000B307C" w:rsidRPr="00896AEB" w:rsidRDefault="007A10D3" w:rsidP="00882EB9">
      <w:r w:rsidRPr="00896AEB">
        <w:t>O d</w:t>
      </w:r>
      <w:r w:rsidR="007C37A1" w:rsidRPr="00896AEB">
        <w:t xml:space="preserve">raft do artigo acadêmico apresentado pelo grupo de pesquisadores </w:t>
      </w:r>
      <w:r w:rsidR="00770F3B" w:rsidRPr="00896AEB">
        <w:t>avaliou diferentes</w:t>
      </w:r>
      <w:r w:rsidRPr="00896AEB">
        <w:t xml:space="preserve"> cenários</w:t>
      </w:r>
      <w:r w:rsidR="00770F3B" w:rsidRPr="00896AEB">
        <w:t>, sendo</w:t>
      </w:r>
      <w:ins w:id="15" w:author="Marcilia Brito" w:date="2020-03-29T16:40:00Z">
        <w:r w:rsidR="00EE673D">
          <w:t xml:space="preserve"> que</w:t>
        </w:r>
      </w:ins>
      <w:r w:rsidR="00770F3B" w:rsidRPr="00896AEB">
        <w:t xml:space="preserve"> o mais pessimista deles </w:t>
      </w:r>
      <w:r w:rsidR="00770F3B" w:rsidRPr="00896AEB">
        <w:rPr>
          <w:b/>
        </w:rPr>
        <w:t>considera</w:t>
      </w:r>
      <w:del w:id="16" w:author="Marcilia Brito" w:date="2020-03-29T16:40:00Z">
        <w:r w:rsidR="00770F3B" w:rsidRPr="00896AEB" w:rsidDel="00EE673D">
          <w:rPr>
            <w:b/>
          </w:rPr>
          <w:delText>ndo</w:delText>
        </w:r>
      </w:del>
      <w:r w:rsidR="00770F3B" w:rsidRPr="00896AEB">
        <w:rPr>
          <w:b/>
        </w:rPr>
        <w:t xml:space="preserve"> </w:t>
      </w:r>
      <w:r w:rsidR="00882EB9">
        <w:rPr>
          <w:b/>
        </w:rPr>
        <w:t xml:space="preserve">a </w:t>
      </w:r>
      <w:r w:rsidR="00770F3B" w:rsidRPr="00896AEB">
        <w:rPr>
          <w:b/>
        </w:rPr>
        <w:t>inexistência de</w:t>
      </w:r>
      <w:r w:rsidRPr="00896AEB">
        <w:rPr>
          <w:b/>
        </w:rPr>
        <w:t xml:space="preserve"> </w:t>
      </w:r>
      <w:r w:rsidR="00770F3B" w:rsidRPr="00896AEB">
        <w:rPr>
          <w:b/>
        </w:rPr>
        <w:t>confinamento e isolamento</w:t>
      </w:r>
      <w:r w:rsidR="00770F3B" w:rsidRPr="00EE673D">
        <w:rPr>
          <w:rPrChange w:id="17" w:author="Marcilia Brito" w:date="2020-03-29T16:40:00Z">
            <w:rPr>
              <w:b/>
            </w:rPr>
          </w:rPrChange>
        </w:rPr>
        <w:t>:</w:t>
      </w:r>
      <w:r w:rsidR="00770F3B" w:rsidRPr="00EE673D">
        <w:rPr>
          <w:rPrChange w:id="18" w:author="Marcilia Brito" w:date="2020-03-29T16:41:00Z">
            <w:rPr>
              <w:b/>
            </w:rPr>
          </w:rPrChange>
        </w:rPr>
        <w:t xml:space="preserve"> </w:t>
      </w:r>
      <w:r w:rsidR="00770F3B" w:rsidRPr="00896AEB">
        <w:t>neste caso enfrentaríamos uma</w:t>
      </w:r>
      <w:r w:rsidR="00E44685" w:rsidRPr="00896AEB">
        <w:t xml:space="preserve"> </w:t>
      </w:r>
      <w:r w:rsidR="007B6BBE">
        <w:t xml:space="preserve">recorrência </w:t>
      </w:r>
      <w:r w:rsidR="00E44685" w:rsidRPr="00896AEB">
        <w:t xml:space="preserve">de </w:t>
      </w:r>
      <w:r w:rsidR="008C2C4C" w:rsidRPr="00896AEB">
        <w:t xml:space="preserve">surtos </w:t>
      </w:r>
      <w:r w:rsidR="007C37A1" w:rsidRPr="00896AEB">
        <w:t>de contaminação social (crescimento seguidos de baixas</w:t>
      </w:r>
      <w:r w:rsidR="00770F3B" w:rsidRPr="00896AEB">
        <w:t xml:space="preserve">) </w:t>
      </w:r>
      <w:r w:rsidR="002F662F">
        <w:t xml:space="preserve">em curtos períodos de tempo </w:t>
      </w:r>
      <w:r w:rsidR="00770F3B" w:rsidRPr="00896AEB">
        <w:t>e a convivência com o</w:t>
      </w:r>
      <w:r w:rsidR="007C37A1" w:rsidRPr="00896AEB">
        <w:t xml:space="preserve"> </w:t>
      </w:r>
      <w:proofErr w:type="spellStart"/>
      <w:r w:rsidR="007C37A1" w:rsidRPr="00896AEB">
        <w:t>coronavírus</w:t>
      </w:r>
      <w:proofErr w:type="spellEnd"/>
      <w:r w:rsidR="007C37A1" w:rsidRPr="00896AEB">
        <w:t xml:space="preserve"> por tempo indeterminado</w:t>
      </w:r>
      <w:r w:rsidR="00770F3B" w:rsidRPr="00896AEB">
        <w:t xml:space="preserve">. </w:t>
      </w:r>
      <w:r w:rsidRPr="00896AEB">
        <w:t xml:space="preserve">Segundo </w:t>
      </w:r>
      <w:r w:rsidR="00770F3B" w:rsidRPr="00896AEB">
        <w:t>Guedes</w:t>
      </w:r>
      <w:r w:rsidRPr="00896AEB">
        <w:t xml:space="preserve">, </w:t>
      </w:r>
      <w:r w:rsidR="00882EB9">
        <w:t xml:space="preserve">como um agente contaminado é reintroduzido a cada </w:t>
      </w:r>
      <w:r w:rsidR="002F662F">
        <w:t>três</w:t>
      </w:r>
      <w:r w:rsidR="00882EB9">
        <w:t xml:space="preserve"> meses no ambiente, mesmo que tenhamos alta imunidade ao vírus, o</w:t>
      </w:r>
      <w:r w:rsidR="00770F3B" w:rsidRPr="00896AEB">
        <w:t xml:space="preserve"> comportamento cíclico de co</w:t>
      </w:r>
      <w:r w:rsidR="00363354" w:rsidRPr="00896AEB">
        <w:t>ntágio</w:t>
      </w:r>
      <w:r w:rsidR="00770F3B" w:rsidRPr="00896AEB">
        <w:t xml:space="preserve"> só cessa</w:t>
      </w:r>
      <w:r w:rsidR="00363354" w:rsidRPr="00896AEB">
        <w:t>ria</w:t>
      </w:r>
      <w:r w:rsidR="00770F3B" w:rsidRPr="00896AEB">
        <w:t xml:space="preserve"> caso </w:t>
      </w:r>
      <w:del w:id="19" w:author="Marcilia Brito" w:date="2020-03-29T16:42:00Z">
        <w:r w:rsidR="00770F3B" w:rsidRPr="00896AEB" w:rsidDel="00EE673D">
          <w:delText xml:space="preserve">seja </w:delText>
        </w:r>
      </w:del>
      <w:ins w:id="20" w:author="Marcilia Brito" w:date="2020-03-29T16:42:00Z">
        <w:r w:rsidR="00EE673D">
          <w:t>fosse</w:t>
        </w:r>
        <w:r w:rsidR="00EE673D" w:rsidRPr="00896AEB">
          <w:t xml:space="preserve"> </w:t>
        </w:r>
      </w:ins>
      <w:r w:rsidR="00770F3B" w:rsidRPr="00896AEB">
        <w:t xml:space="preserve">estabelecido isolamento de </w:t>
      </w:r>
      <w:r w:rsidR="00E44685" w:rsidRPr="00896AEB">
        <w:t xml:space="preserve">aproximadamente </w:t>
      </w:r>
      <w:r w:rsidR="00770F3B" w:rsidRPr="00896AEB">
        <w:t>90% da população</w:t>
      </w:r>
      <w:r w:rsidR="002F662F">
        <w:t xml:space="preserve"> durante os surtos</w:t>
      </w:r>
      <w:r w:rsidR="00770F3B" w:rsidRPr="00896AEB">
        <w:t>. “Além do fator social evidente, podemos dizer que a</w:t>
      </w:r>
      <w:r w:rsidR="007C37A1" w:rsidRPr="00896AEB">
        <w:t xml:space="preserve"> previsão </w:t>
      </w:r>
      <w:r w:rsidR="00770F3B" w:rsidRPr="00896AEB">
        <w:t>atual de quedas drásticas no</w:t>
      </w:r>
      <w:r w:rsidR="002802C5" w:rsidRPr="00896AEB">
        <w:t>s</w:t>
      </w:r>
      <w:r w:rsidR="00AD124D" w:rsidRPr="00896AEB">
        <w:t xml:space="preserve"> </w:t>
      </w:r>
      <w:proofErr w:type="spellStart"/>
      <w:r w:rsidR="00AD124D" w:rsidRPr="00896AEB">
        <w:t>PIBs</w:t>
      </w:r>
      <w:proofErr w:type="spellEnd"/>
      <w:r w:rsidR="00AD124D" w:rsidRPr="00896AEB">
        <w:t xml:space="preserve"> dos países desenvolvidos, algo </w:t>
      </w:r>
      <w:r w:rsidR="007B6BBE">
        <w:t xml:space="preserve">que pode chegar </w:t>
      </w:r>
      <w:r w:rsidR="00770F3B" w:rsidRPr="00896AEB">
        <w:t>até -18%, será ainda pior em um cenário cíclico</w:t>
      </w:r>
      <w:r w:rsidR="007C37A1" w:rsidRPr="00896AEB">
        <w:t>”, coment</w:t>
      </w:r>
      <w:r w:rsidR="00770F3B" w:rsidRPr="00896AEB">
        <w:t xml:space="preserve">a o pesquisador. </w:t>
      </w:r>
    </w:p>
    <w:p w14:paraId="697C3836" w14:textId="77777777" w:rsidR="006D77E7" w:rsidRPr="00896AEB" w:rsidRDefault="006D77E7" w:rsidP="00AD124D"/>
    <w:p w14:paraId="6B0A560A" w14:textId="35F801EE" w:rsidR="006A5B1D" w:rsidRPr="00896AEB" w:rsidRDefault="006A5B1D" w:rsidP="006A5B1D">
      <w:del w:id="21" w:author="Marcilia Brito" w:date="2020-03-29T16:44:00Z">
        <w:r w:rsidRPr="00896AEB" w:rsidDel="00EE673D">
          <w:delText xml:space="preserve">Também na </w:delText>
        </w:r>
      </w:del>
      <w:ins w:id="22" w:author="Marcilia Brito" w:date="2020-03-29T16:44:00Z">
        <w:r w:rsidR="00EE673D">
          <w:t>Segundo a</w:t>
        </w:r>
        <w:r w:rsidR="00EE673D" w:rsidRPr="00896AEB">
          <w:t xml:space="preserve"> </w:t>
        </w:r>
      </w:ins>
      <w:r w:rsidRPr="00896AEB">
        <w:t>análise dos acadêmicos a saída da quarentena e do isolamento</w:t>
      </w:r>
      <w:del w:id="23" w:author="Marcilia Brito" w:date="2020-03-29T16:44:00Z">
        <w:r w:rsidRPr="00896AEB" w:rsidDel="00EE673D">
          <w:delText>s</w:delText>
        </w:r>
      </w:del>
      <w:r w:rsidRPr="00896AEB">
        <w:t xml:space="preserve"> nos países</w:t>
      </w:r>
      <w:ins w:id="24" w:author="Marcilia Brito" w:date="2020-03-29T16:44:00Z">
        <w:r w:rsidR="00EE673D">
          <w:t xml:space="preserve"> também</w:t>
        </w:r>
      </w:ins>
      <w:r w:rsidRPr="00896AEB">
        <w:t xml:space="preserve"> será um</w:t>
      </w:r>
      <w:ins w:id="25" w:author="Marcilia Brito" w:date="2020-03-29T16:45:00Z">
        <w:r w:rsidR="00EE673D">
          <w:t xml:space="preserve"> </w:t>
        </w:r>
      </w:ins>
      <w:del w:id="26" w:author="Marcilia Brito" w:date="2020-03-29T16:44:00Z">
        <w:r w:rsidRPr="00896AEB" w:rsidDel="00EE673D">
          <w:delText xml:space="preserve"> momento</w:delText>
        </w:r>
      </w:del>
      <w:ins w:id="27" w:author="Marcilia Brito" w:date="2020-03-29T16:44:00Z">
        <w:r w:rsidR="00EE673D">
          <w:t>fator</w:t>
        </w:r>
      </w:ins>
      <w:r w:rsidRPr="00896AEB">
        <w:t xml:space="preserve"> decisivo</w:t>
      </w:r>
      <w:ins w:id="28" w:author="Marcilia Brito" w:date="2020-03-29T16:45:00Z">
        <w:r w:rsidR="00EE673D">
          <w:t>, pois</w:t>
        </w:r>
      </w:ins>
      <w:del w:id="29" w:author="Marcilia Brito" w:date="2020-03-29T16:45:00Z">
        <w:r w:rsidRPr="00896AEB" w:rsidDel="00EE673D">
          <w:delText xml:space="preserve"> </w:delText>
        </w:r>
        <w:r w:rsidR="007C37A1" w:rsidRPr="00896AEB" w:rsidDel="00EE673D">
          <w:delText>e</w:delText>
        </w:r>
      </w:del>
      <w:r w:rsidR="007C37A1" w:rsidRPr="00896AEB">
        <w:t xml:space="preserve"> fazer isso antecipadamente</w:t>
      </w:r>
      <w:r w:rsidRPr="00896AEB">
        <w:t xml:space="preserve"> pode reiniciar </w:t>
      </w:r>
      <w:r w:rsidR="002F662F">
        <w:t xml:space="preserve">um </w:t>
      </w:r>
      <w:r w:rsidRPr="00896AEB">
        <w:t xml:space="preserve">processo </w:t>
      </w:r>
      <w:r w:rsidR="002F662F">
        <w:t xml:space="preserve">agudo </w:t>
      </w:r>
      <w:r w:rsidRPr="00896AEB">
        <w:t>de contaminação.</w:t>
      </w:r>
    </w:p>
    <w:p w14:paraId="0693A590" w14:textId="77777777" w:rsidR="006A5B1D" w:rsidRPr="00896AEB" w:rsidRDefault="006A5B1D"/>
    <w:p w14:paraId="69433663" w14:textId="066EDA69" w:rsidR="006A5B1D" w:rsidRPr="00896AEB" w:rsidRDefault="006A5B1D">
      <w:r w:rsidRPr="00896AEB">
        <w:t>Os pesquisadores desenvolveram a plataforma de maneira independente e agora busca</w:t>
      </w:r>
      <w:r w:rsidR="002802C5" w:rsidRPr="00896AEB">
        <w:t>m</w:t>
      </w:r>
      <w:r w:rsidRPr="00896AEB">
        <w:t xml:space="preserve"> financiamento </w:t>
      </w:r>
      <w:r w:rsidR="00882EB9">
        <w:t xml:space="preserve">de agências de fomento à pesquisa </w:t>
      </w:r>
      <w:r w:rsidRPr="00896AEB">
        <w:t xml:space="preserve">para ampliar as variáveis e envolver especialistas de outras áreas. </w:t>
      </w:r>
      <w:del w:id="30" w:author="Marcilia Brito" w:date="2020-03-29T16:45:00Z">
        <w:r w:rsidRPr="00896AEB" w:rsidDel="00EE673D">
          <w:delText xml:space="preserve"> </w:delText>
        </w:r>
      </w:del>
      <w:r w:rsidRPr="00896AEB">
        <w:t xml:space="preserve">“Deixamos o software aberto para uso público porque as simulações servem tanto para fins educacionais e de pesquisa, como podem ser utilizadas, ainda que de forma cautelosa, como ferramenta para a tomada de decisões”, explica Guedes. </w:t>
      </w:r>
      <w:bookmarkStart w:id="31" w:name="_GoBack"/>
      <w:bookmarkEnd w:id="31"/>
    </w:p>
    <w:p w14:paraId="528A7331" w14:textId="77777777" w:rsidR="006A5B1D" w:rsidRPr="00896AEB" w:rsidRDefault="006A5B1D"/>
    <w:p w14:paraId="247208FA" w14:textId="17F90287" w:rsidR="00770F3B" w:rsidRPr="00896AEB" w:rsidRDefault="00D26A0C" w:rsidP="00770F3B">
      <w:pPr>
        <w:pStyle w:val="Ttulo1"/>
        <w:rPr>
          <w:rFonts w:asciiTheme="minorHAnsi" w:hAnsiTheme="minorHAnsi"/>
          <w:b/>
          <w:sz w:val="24"/>
          <w:szCs w:val="24"/>
        </w:rPr>
      </w:pPr>
      <w:hyperlink r:id="rId10" w:history="1">
        <w:r w:rsidR="00770F3B" w:rsidRPr="00896AEB">
          <w:rPr>
            <w:rStyle w:val="Hyperlink"/>
            <w:rFonts w:asciiTheme="minorHAnsi" w:hAnsiTheme="minorHAnsi"/>
            <w:b/>
            <w:sz w:val="24"/>
            <w:szCs w:val="24"/>
          </w:rPr>
          <w:t>Acesse o modelo on-line e veja como mexer nos parâmetros em “Model Info”</w:t>
        </w:r>
      </w:hyperlink>
      <w:r w:rsidR="00CA5910" w:rsidRPr="00896AEB">
        <w:rPr>
          <w:rStyle w:val="Hyperlink"/>
          <w:rFonts w:asciiTheme="minorHAnsi" w:hAnsiTheme="minorHAnsi"/>
          <w:b/>
          <w:sz w:val="24"/>
          <w:szCs w:val="24"/>
        </w:rPr>
        <w:t>: https://zecopol.github.io/MD-Corona/</w:t>
      </w:r>
    </w:p>
    <w:p w14:paraId="45CF210F" w14:textId="77777777" w:rsidR="00770F3B" w:rsidRPr="00896AEB" w:rsidRDefault="00770F3B" w:rsidP="00770F3B"/>
    <w:p w14:paraId="04CF8303" w14:textId="79462D91" w:rsidR="006A5B1D" w:rsidRPr="00770F3B" w:rsidRDefault="00770F3B" w:rsidP="00770F3B">
      <w:r w:rsidRPr="00896AEB">
        <w:t xml:space="preserve">Leia o estudo completo aqui: </w:t>
      </w:r>
      <w:r w:rsidR="00CA5910" w:rsidRPr="00896AEB">
        <w:t>link</w:t>
      </w:r>
      <w:r w:rsidR="002802C5" w:rsidRPr="00896AEB">
        <w:t xml:space="preserve"> será enviado até 27/03</w:t>
      </w:r>
    </w:p>
    <w:sectPr w:rsidR="006A5B1D" w:rsidRPr="00770F3B" w:rsidSect="006A5B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arcilia Brito" w:date="2020-03-29T16:34:00Z" w:initials="MB">
    <w:p w14:paraId="2C8F4F12" w14:textId="4BAD9960" w:rsidR="00223C2B" w:rsidRDefault="00223C2B">
      <w:pPr>
        <w:pStyle w:val="Textodecomentrio"/>
      </w:pPr>
      <w:r>
        <w:rPr>
          <w:rStyle w:val="Refdecomentrio"/>
        </w:rPr>
        <w:annotationRef/>
      </w:r>
      <w:r>
        <w:t>Os pesquisadores? Os dados?</w:t>
      </w:r>
    </w:p>
  </w:comment>
  <w:comment w:id="5" w:author="Marcilia Brito" w:date="2020-03-29T16:34:00Z" w:initials="MB">
    <w:p w14:paraId="5DE1E62B" w14:textId="0B3D360D" w:rsidR="00223C2B" w:rsidRDefault="00223C2B">
      <w:pPr>
        <w:pStyle w:val="Textodecomentrio"/>
      </w:pPr>
      <w:r>
        <w:rPr>
          <w:rStyle w:val="Refdecomentrio"/>
        </w:rPr>
        <w:annotationRef/>
      </w:r>
      <w:r>
        <w:t xml:space="preserve">Tirei esse segundo ele </w:t>
      </w:r>
      <w:proofErr w:type="spellStart"/>
      <w:r>
        <w:t>pq</w:t>
      </w:r>
      <w:proofErr w:type="spellEnd"/>
      <w:r>
        <w:t xml:space="preserve"> estava ambíguo também. Talvez assim, nem precise mexer no primeiro.</w:t>
      </w:r>
    </w:p>
  </w:comment>
  <w:comment w:id="9" w:author="Marcilia Brito" w:date="2020-03-29T16:36:00Z" w:initials="MB">
    <w:p w14:paraId="51B054F0" w14:textId="3BB7C579" w:rsidR="00EE673D" w:rsidRDefault="00EE673D">
      <w:pPr>
        <w:pStyle w:val="Textodecomentrio"/>
      </w:pPr>
      <w:r>
        <w:rPr>
          <w:rStyle w:val="Refdecomentrio"/>
        </w:rPr>
        <w:annotationRef/>
      </w:r>
      <w:r>
        <w:t>Recorrentes? Para evitar a repetição excessiva da palavra “tempo”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8F4F12" w15:done="0"/>
  <w15:commentEx w15:paraId="5DE1E62B" w15:done="0"/>
  <w15:commentEx w15:paraId="51B054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D25AD"/>
    <w:multiLevelType w:val="multilevel"/>
    <w:tmpl w:val="4BB4A2E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2D2F01"/>
    <w:multiLevelType w:val="multilevel"/>
    <w:tmpl w:val="E4A08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ilia Brito">
    <w15:presenceInfo w15:providerId="Windows Live" w15:userId="afe1201293627e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1D"/>
    <w:rsid w:val="000B307C"/>
    <w:rsid w:val="00223C2B"/>
    <w:rsid w:val="00231D94"/>
    <w:rsid w:val="002802C5"/>
    <w:rsid w:val="002F662F"/>
    <w:rsid w:val="003349D3"/>
    <w:rsid w:val="00363354"/>
    <w:rsid w:val="00375CE3"/>
    <w:rsid w:val="004C40F2"/>
    <w:rsid w:val="006445E8"/>
    <w:rsid w:val="006A5B1D"/>
    <w:rsid w:val="006D77E7"/>
    <w:rsid w:val="006F3D3B"/>
    <w:rsid w:val="00770F3B"/>
    <w:rsid w:val="007A10D3"/>
    <w:rsid w:val="007B6BBE"/>
    <w:rsid w:val="007C37A1"/>
    <w:rsid w:val="00882EB9"/>
    <w:rsid w:val="00896AEB"/>
    <w:rsid w:val="008C2C4C"/>
    <w:rsid w:val="00980CD6"/>
    <w:rsid w:val="009A1262"/>
    <w:rsid w:val="009A14C0"/>
    <w:rsid w:val="00A10B21"/>
    <w:rsid w:val="00AD124D"/>
    <w:rsid w:val="00CA5910"/>
    <w:rsid w:val="00D26A0C"/>
    <w:rsid w:val="00DD5704"/>
    <w:rsid w:val="00E44685"/>
    <w:rsid w:val="00EE6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F971"/>
  <w15:docId w15:val="{70EFE744-478C-488F-AB17-294864F7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B1D"/>
  </w:style>
  <w:style w:type="paragraph" w:styleId="Ttulo1">
    <w:name w:val="heading 1"/>
    <w:basedOn w:val="Normal"/>
    <w:next w:val="Normal"/>
    <w:link w:val="Ttulo1Char"/>
    <w:uiPriority w:val="9"/>
    <w:qFormat/>
    <w:rsid w:val="006A5B1D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5B1D"/>
    <w:rPr>
      <w:rFonts w:ascii="Arial" w:eastAsia="Arial" w:hAnsi="Arial" w:cs="Arial"/>
      <w:sz w:val="40"/>
      <w:szCs w:val="4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A5B1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02C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02C5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23C2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3C2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3C2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3C2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3C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copol.github.io/MD-Coron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t.ly/33Nbcq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4546A-2549-4E40-9DCD-9CBF7568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Reis</dc:creator>
  <cp:keywords/>
  <cp:lastModifiedBy>Marcilia Brito</cp:lastModifiedBy>
  <cp:revision>2</cp:revision>
  <dcterms:created xsi:type="dcterms:W3CDTF">2020-03-29T19:47:00Z</dcterms:created>
  <dcterms:modified xsi:type="dcterms:W3CDTF">2020-03-29T19:47:00Z</dcterms:modified>
</cp:coreProperties>
</file>